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6E89" w14:textId="77777777" w:rsidR="003F41E9" w:rsidRPr="002D15EF" w:rsidRDefault="003F41E9" w:rsidP="003F41E9">
      <w:r w:rsidRPr="000628F2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Gender-Mainstreaming Accessibility Analyses: Access to Care</w:t>
      </w:r>
      <w:r w:rsidRPr="002D15E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4B8B6F25" w14:textId="77777777" w:rsidR="00EB78AC" w:rsidRDefault="00EB78AC"/>
    <w:p w14:paraId="4B37BF4A" w14:textId="76888833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 xml:space="preserve">Highlights </w:t>
      </w:r>
    </w:p>
    <w:p w14:paraId="55BB2934" w14:textId="77777777" w:rsidR="003F41E9" w:rsidRPr="0003769E" w:rsidRDefault="003F41E9">
      <w:pPr>
        <w:rPr>
          <w:rFonts w:ascii="Times New Roman" w:hAnsi="Times New Roman" w:cs="Times New Roman"/>
        </w:rPr>
      </w:pPr>
    </w:p>
    <w:p w14:paraId="0FA971AF" w14:textId="57755CEE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 xml:space="preserve">-Conducts </w:t>
      </w:r>
      <w:r w:rsidR="0003769E">
        <w:rPr>
          <w:rFonts w:ascii="Times New Roman" w:hAnsi="Times New Roman" w:cs="Times New Roman"/>
        </w:rPr>
        <w:t xml:space="preserve">multimodal </w:t>
      </w:r>
      <w:r w:rsidRPr="0003769E">
        <w:rPr>
          <w:rFonts w:ascii="Times New Roman" w:hAnsi="Times New Roman" w:cs="Times New Roman"/>
        </w:rPr>
        <w:t xml:space="preserve">accessibility analyses to mobility of care, i.e., all </w:t>
      </w:r>
      <w:r w:rsidR="0003769E">
        <w:rPr>
          <w:rFonts w:ascii="Times New Roman" w:hAnsi="Times New Roman" w:cs="Times New Roman"/>
        </w:rPr>
        <w:t>household-serving travel</w:t>
      </w:r>
    </w:p>
    <w:p w14:paraId="3AE4F5DB" w14:textId="7B33CEA6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>-</w:t>
      </w:r>
      <w:r w:rsidR="0003769E">
        <w:rPr>
          <w:rFonts w:ascii="Times New Roman" w:hAnsi="Times New Roman" w:cs="Times New Roman"/>
        </w:rPr>
        <w:t>C</w:t>
      </w:r>
      <w:r w:rsidRPr="0003769E">
        <w:rPr>
          <w:rFonts w:ascii="Times New Roman" w:hAnsi="Times New Roman" w:cs="Times New Roman"/>
        </w:rPr>
        <w:t xml:space="preserve">ar provides greatest access to care using both constrained and unconstrained measures </w:t>
      </w:r>
    </w:p>
    <w:p w14:paraId="0133533A" w14:textId="55933EEE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>-</w:t>
      </w:r>
      <w:r w:rsidR="0003769E">
        <w:rPr>
          <w:rFonts w:ascii="Times New Roman" w:hAnsi="Times New Roman" w:cs="Times New Roman"/>
        </w:rPr>
        <w:t>T</w:t>
      </w:r>
      <w:r w:rsidRPr="0003769E">
        <w:rPr>
          <w:rFonts w:ascii="Times New Roman" w:hAnsi="Times New Roman" w:cs="Times New Roman"/>
        </w:rPr>
        <w:t xml:space="preserve">he bicycle provides </w:t>
      </w:r>
      <w:r w:rsidR="0003769E">
        <w:rPr>
          <w:rFonts w:ascii="Times New Roman" w:hAnsi="Times New Roman" w:cs="Times New Roman"/>
        </w:rPr>
        <w:t xml:space="preserve">second </w:t>
      </w:r>
      <w:r w:rsidRPr="0003769E">
        <w:rPr>
          <w:rFonts w:ascii="Times New Roman" w:hAnsi="Times New Roman" w:cs="Times New Roman"/>
        </w:rPr>
        <w:t xml:space="preserve">greatest access to care </w:t>
      </w:r>
      <w:r w:rsidR="0003769E">
        <w:rPr>
          <w:rFonts w:ascii="Times New Roman" w:hAnsi="Times New Roman" w:cs="Times New Roman"/>
        </w:rPr>
        <w:t>(more than walking or transit)</w:t>
      </w:r>
      <w:r w:rsidRPr="0003769E">
        <w:rPr>
          <w:rFonts w:ascii="Times New Roman" w:hAnsi="Times New Roman" w:cs="Times New Roman"/>
        </w:rPr>
        <w:t xml:space="preserve"> </w:t>
      </w:r>
    </w:p>
    <w:p w14:paraId="7441E1DD" w14:textId="5884A880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>-Access is highest in central city across all modes</w:t>
      </w:r>
    </w:p>
    <w:p w14:paraId="5B22EBCC" w14:textId="2C1EC93A" w:rsidR="003F41E9" w:rsidRPr="0003769E" w:rsidRDefault="003F41E9">
      <w:pPr>
        <w:rPr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 xml:space="preserve">-Equity analysis is offered to highlight neighbourhoods in need of intervention </w:t>
      </w:r>
    </w:p>
    <w:p w14:paraId="15D12144" w14:textId="5E4221D9" w:rsidR="003F41E9" w:rsidRDefault="003F41E9">
      <w:pPr>
        <w:rPr>
          <w:ins w:id="0" w:author="Anastasia Soukhov" w:date="2024-01-05T13:24:00Z"/>
          <w:rFonts w:ascii="Times New Roman" w:hAnsi="Times New Roman" w:cs="Times New Roman"/>
        </w:rPr>
      </w:pPr>
      <w:r w:rsidRPr="0003769E">
        <w:rPr>
          <w:rFonts w:ascii="Times New Roman" w:hAnsi="Times New Roman" w:cs="Times New Roman"/>
        </w:rPr>
        <w:t xml:space="preserve">-Access to care proposed as a tool to gender-mainstream accessibility analyses </w:t>
      </w:r>
    </w:p>
    <w:p w14:paraId="60D4D91D" w14:textId="77777777" w:rsidR="00465BAF" w:rsidRDefault="00465BAF">
      <w:pPr>
        <w:rPr>
          <w:ins w:id="1" w:author="Anastasia Soukhov" w:date="2024-01-05T13:24:00Z"/>
          <w:rFonts w:ascii="Times New Roman" w:hAnsi="Times New Roman" w:cs="Times New Roman"/>
        </w:rPr>
      </w:pPr>
    </w:p>
    <w:p w14:paraId="5C8B669D" w14:textId="77777777" w:rsidR="00465BAF" w:rsidRDefault="00465BAF">
      <w:pPr>
        <w:rPr>
          <w:ins w:id="2" w:author="Anastasia Soukhov" w:date="2024-01-05T13:24:00Z"/>
          <w:rFonts w:ascii="Times New Roman" w:hAnsi="Times New Roman" w:cs="Times New Roman"/>
        </w:rPr>
      </w:pPr>
    </w:p>
    <w:p w14:paraId="306106B9" w14:textId="2EFAD412" w:rsidR="00465BAF" w:rsidRDefault="00465BAF">
      <w:pPr>
        <w:rPr>
          <w:ins w:id="3" w:author="Anastasia Soukhov" w:date="2024-01-05T13:24:00Z"/>
          <w:rFonts w:ascii="Times New Roman" w:hAnsi="Times New Roman" w:cs="Times New Roman"/>
        </w:rPr>
      </w:pPr>
      <w:ins w:id="4" w:author="Anastasia Soukhov" w:date="2024-01-05T13:24:00Z">
        <w:r>
          <w:rPr>
            <w:rFonts w:ascii="Times New Roman" w:hAnsi="Times New Roman" w:cs="Times New Roman"/>
          </w:rPr>
          <w:t xml:space="preserve">Things to </w:t>
        </w:r>
      </w:ins>
      <w:ins w:id="5" w:author="Anastasia Soukhov" w:date="2024-01-05T13:25:00Z">
        <w:r>
          <w:rPr>
            <w:rFonts w:ascii="Times New Roman" w:hAnsi="Times New Roman" w:cs="Times New Roman"/>
          </w:rPr>
          <w:t>discuss</w:t>
        </w:r>
      </w:ins>
      <w:ins w:id="6" w:author="Anastasia Soukhov" w:date="2024-01-05T13:24:00Z">
        <w:r>
          <w:rPr>
            <w:rFonts w:ascii="Times New Roman" w:hAnsi="Times New Roman" w:cs="Times New Roman"/>
          </w:rPr>
          <w:t>:</w:t>
        </w:r>
      </w:ins>
    </w:p>
    <w:p w14:paraId="32B12442" w14:textId="3C664D11" w:rsidR="00465BAF" w:rsidRDefault="00465BAF" w:rsidP="00465BAF">
      <w:pPr>
        <w:pStyle w:val="ListParagraph"/>
        <w:numPr>
          <w:ilvl w:val="0"/>
          <w:numId w:val="1"/>
        </w:numPr>
        <w:rPr>
          <w:ins w:id="7" w:author="Anastasia Soukhov" w:date="2024-01-05T13:25:00Z"/>
          <w:rFonts w:ascii="Times New Roman" w:hAnsi="Times New Roman" w:cs="Times New Roman"/>
        </w:rPr>
      </w:pPr>
      <w:ins w:id="8" w:author="Anastasia Soukhov" w:date="2024-01-05T13:24:00Z">
        <w:r>
          <w:rPr>
            <w:rFonts w:ascii="Times New Roman" w:hAnsi="Times New Roman" w:cs="Times New Roman"/>
          </w:rPr>
          <w:t>Figures? Colours</w:t>
        </w:r>
      </w:ins>
      <w:ins w:id="9" w:author="Anastasia Soukhov" w:date="2024-01-05T14:47:00Z">
        <w:r w:rsidR="002C6169">
          <w:rPr>
            <w:rFonts w:ascii="Times New Roman" w:hAnsi="Times New Roman" w:cs="Times New Roman"/>
          </w:rPr>
          <w:t xml:space="preserve"> – do nothing. </w:t>
        </w:r>
      </w:ins>
    </w:p>
    <w:p w14:paraId="0E2E0F1D" w14:textId="26EF3A67" w:rsidR="00465BAF" w:rsidRDefault="00022FD5" w:rsidP="00465BAF">
      <w:pPr>
        <w:pStyle w:val="ListParagraph"/>
        <w:numPr>
          <w:ilvl w:val="0"/>
          <w:numId w:val="1"/>
        </w:numPr>
        <w:rPr>
          <w:ins w:id="10" w:author="Anastasia Soukhov" w:date="2024-01-05T13:48:00Z"/>
          <w:rFonts w:ascii="Times New Roman" w:hAnsi="Times New Roman" w:cs="Times New Roman"/>
        </w:rPr>
      </w:pPr>
      <w:ins w:id="11" w:author="Anastasia Soukhov" w:date="2024-01-05T13:46:00Z">
        <w:r>
          <w:rPr>
            <w:rFonts w:ascii="Times New Roman" w:hAnsi="Times New Roman" w:cs="Times New Roman"/>
          </w:rPr>
          <w:t>Okay with structure?</w:t>
        </w:r>
      </w:ins>
      <w:ins w:id="12" w:author="Anastasia Soukhov" w:date="2024-01-05T14:47:00Z">
        <w:r w:rsidR="002C6169">
          <w:rPr>
            <w:rFonts w:ascii="Times New Roman" w:hAnsi="Times New Roman" w:cs="Times New Roman"/>
          </w:rPr>
          <w:t xml:space="preserve"> -- </w:t>
        </w:r>
      </w:ins>
    </w:p>
    <w:p w14:paraId="042A5D26" w14:textId="015DEAB9" w:rsidR="00A376D8" w:rsidRDefault="00A376D8" w:rsidP="00465BAF">
      <w:pPr>
        <w:pStyle w:val="ListParagraph"/>
        <w:numPr>
          <w:ilvl w:val="0"/>
          <w:numId w:val="1"/>
        </w:numPr>
        <w:rPr>
          <w:ins w:id="13" w:author="Anastasia Soukhov" w:date="2024-01-05T13:25:00Z"/>
          <w:rFonts w:ascii="Times New Roman" w:hAnsi="Times New Roman" w:cs="Times New Roman"/>
        </w:rPr>
      </w:pPr>
      <w:ins w:id="14" w:author="Anastasia Soukhov" w:date="2024-01-05T13:48:00Z">
        <w:r>
          <w:rPr>
            <w:rFonts w:ascii="Times New Roman" w:hAnsi="Times New Roman" w:cs="Times New Roman"/>
          </w:rPr>
          <w:t>Okay with opportunity weighting? Each category is 1/5 important</w:t>
        </w:r>
      </w:ins>
      <w:ins w:id="15" w:author="Anastasia Soukhov" w:date="2024-01-05T13:49:00Z">
        <w:r>
          <w:rPr>
            <w:rFonts w:ascii="Times New Roman" w:hAnsi="Times New Roman" w:cs="Times New Roman"/>
          </w:rPr>
          <w:t>, does that make sense? Or alternatively, we could calculate the accessibility measures for each category and them sum them together</w:t>
        </w:r>
      </w:ins>
      <w:ins w:id="16" w:author="Anastasia Soukhov" w:date="2024-01-05T13:50:00Z">
        <w:r>
          <w:rPr>
            <w:rFonts w:ascii="Times New Roman" w:hAnsi="Times New Roman" w:cs="Times New Roman"/>
          </w:rPr>
          <w:t xml:space="preserve">; results for cumulative </w:t>
        </w:r>
        <w:proofErr w:type="spellStart"/>
        <w:r>
          <w:rPr>
            <w:rFonts w:ascii="Times New Roman" w:hAnsi="Times New Roman" w:cs="Times New Roman"/>
          </w:rPr>
          <w:t>opp</w:t>
        </w:r>
        <w:proofErr w:type="spellEnd"/>
        <w:r>
          <w:rPr>
            <w:rFonts w:ascii="Times New Roman" w:hAnsi="Times New Roman" w:cs="Times New Roman"/>
          </w:rPr>
          <w:t xml:space="preserve"> would be the same, but SA would be slightly different.</w:t>
        </w:r>
      </w:ins>
    </w:p>
    <w:p w14:paraId="1A422C0D" w14:textId="75416B2B" w:rsidR="00465BAF" w:rsidRDefault="00465BAF" w:rsidP="00465BAF">
      <w:pPr>
        <w:pStyle w:val="ListParagraph"/>
        <w:numPr>
          <w:ilvl w:val="0"/>
          <w:numId w:val="1"/>
        </w:numPr>
        <w:rPr>
          <w:ins w:id="17" w:author="Anastasia Soukhov" w:date="2024-01-05T13:24:00Z"/>
          <w:rFonts w:ascii="Times New Roman" w:hAnsi="Times New Roman" w:cs="Times New Roman"/>
        </w:rPr>
      </w:pPr>
      <w:ins w:id="18" w:author="Anastasia Soukhov" w:date="2024-01-05T13:25:00Z">
        <w:r>
          <w:rPr>
            <w:rFonts w:ascii="Times New Roman" w:hAnsi="Times New Roman" w:cs="Times New Roman"/>
          </w:rPr>
          <w:t>Thoughts on the use of spatial availability</w:t>
        </w:r>
      </w:ins>
      <w:ins w:id="19" w:author="Anastasia Soukhov" w:date="2024-01-05T13:46:00Z">
        <w:r w:rsidR="00022FD5">
          <w:rPr>
            <w:rFonts w:ascii="Times New Roman" w:hAnsi="Times New Roman" w:cs="Times New Roman"/>
          </w:rPr>
          <w:t xml:space="preserve"> use?</w:t>
        </w:r>
      </w:ins>
      <w:ins w:id="20" w:author="Anastasia Soukhov" w:date="2024-01-05T13:48:00Z">
        <w:r w:rsidR="00A376D8">
          <w:rPr>
            <w:rFonts w:ascii="Times New Roman" w:hAnsi="Times New Roman" w:cs="Times New Roman"/>
          </w:rPr>
          <w:t xml:space="preserve"> Main point: spatial availability </w:t>
        </w:r>
      </w:ins>
      <w:ins w:id="21" w:author="Anastasia Soukhov" w:date="2024-01-05T13:51:00Z">
        <w:r w:rsidR="00A376D8">
          <w:rPr>
            <w:rFonts w:ascii="Times New Roman" w:hAnsi="Times New Roman" w:cs="Times New Roman"/>
          </w:rPr>
          <w:t>assumes opportunities are finite – so they are proportionally distributed based on</w:t>
        </w:r>
      </w:ins>
      <w:ins w:id="22" w:author="Anastasia Soukhov" w:date="2024-01-05T13:52:00Z">
        <w:r w:rsidR="00A376D8">
          <w:rPr>
            <w:rFonts w:ascii="Times New Roman" w:hAnsi="Times New Roman" w:cs="Times New Roman"/>
          </w:rPr>
          <w:t xml:space="preserve"> the</w:t>
        </w:r>
      </w:ins>
      <w:ins w:id="23" w:author="Anastasia Soukhov" w:date="2024-01-05T13:51:00Z">
        <w:r w:rsidR="00A376D8">
          <w:rPr>
            <w:rFonts w:ascii="Times New Roman" w:hAnsi="Times New Roman" w:cs="Times New Roman"/>
          </w:rPr>
          <w:t xml:space="preserve"> travel time (%) an</w:t>
        </w:r>
      </w:ins>
      <w:ins w:id="24" w:author="Anastasia Soukhov" w:date="2024-01-05T13:52:00Z">
        <w:r w:rsidR="00A376D8">
          <w:rPr>
            <w:rFonts w:ascii="Times New Roman" w:hAnsi="Times New Roman" w:cs="Times New Roman"/>
          </w:rPr>
          <w:t xml:space="preserve">d population (%) that each origin has. </w:t>
        </w:r>
      </w:ins>
    </w:p>
    <w:p w14:paraId="41470508" w14:textId="12A93CEF" w:rsidR="00244752" w:rsidRPr="00244752" w:rsidRDefault="00465BAF" w:rsidP="00244752">
      <w:pPr>
        <w:pStyle w:val="ListParagraph"/>
        <w:numPr>
          <w:ilvl w:val="0"/>
          <w:numId w:val="1"/>
        </w:numPr>
        <w:rPr>
          <w:ins w:id="25" w:author="Anastasia Soukhov" w:date="2024-01-05T13:24:00Z"/>
          <w:rFonts w:ascii="Times New Roman" w:hAnsi="Times New Roman" w:cs="Times New Roman"/>
          <w:rPrChange w:id="26" w:author="Anastasia Soukhov" w:date="2024-01-05T13:57:00Z">
            <w:rPr>
              <w:ins w:id="27" w:author="Anastasia Soukhov" w:date="2024-01-05T13:24:00Z"/>
            </w:rPr>
          </w:rPrChange>
        </w:rPr>
      </w:pPr>
      <w:ins w:id="28" w:author="Anastasia Soukhov" w:date="2024-01-05T13:24:00Z">
        <w:r>
          <w:rPr>
            <w:rFonts w:ascii="Times New Roman" w:hAnsi="Times New Roman" w:cs="Times New Roman"/>
          </w:rPr>
          <w:t>Thoughts</w:t>
        </w:r>
      </w:ins>
      <w:ins w:id="29" w:author="Anastasia Soukhov" w:date="2024-01-05T13:25:00Z">
        <w:r>
          <w:rPr>
            <w:rFonts w:ascii="Times New Roman" w:hAnsi="Times New Roman" w:cs="Times New Roman"/>
          </w:rPr>
          <w:t xml:space="preserve"> on equity analysis – what more can we discuss? The main point:</w:t>
        </w:r>
      </w:ins>
      <w:ins w:id="30" w:author="Anastasia Soukhov" w:date="2024-01-05T13:57:00Z">
        <w:r w:rsidR="00244752">
          <w:rPr>
            <w:rFonts w:ascii="Times New Roman" w:hAnsi="Times New Roman" w:cs="Times New Roman"/>
          </w:rPr>
          <w:t xml:space="preserve"> tho</w:t>
        </w:r>
      </w:ins>
      <w:ins w:id="31" w:author="Anastasia Soukhov" w:date="2024-01-05T13:58:00Z">
        <w:r w:rsidR="00244752">
          <w:rPr>
            <w:rFonts w:ascii="Times New Roman" w:hAnsi="Times New Roman" w:cs="Times New Roman"/>
          </w:rPr>
          <w:t xml:space="preserve">se </w:t>
        </w:r>
        <w:proofErr w:type="spellStart"/>
        <w:r w:rsidR="00244752">
          <w:rPr>
            <w:rFonts w:ascii="Times New Roman" w:hAnsi="Times New Roman" w:cs="Times New Roman"/>
          </w:rPr>
          <w:t>v_i</w:t>
        </w:r>
        <w:proofErr w:type="spellEnd"/>
        <w:r w:rsidR="00244752">
          <w:rPr>
            <w:rFonts w:ascii="Times New Roman" w:hAnsi="Times New Roman" w:cs="Times New Roman"/>
          </w:rPr>
          <w:t>^(car) and (cycle) is not as strongly correlated with LICO-AT than walking and transit modes</w:t>
        </w:r>
      </w:ins>
      <w:ins w:id="32" w:author="Anastasia Soukhov" w:date="2024-01-05T13:59:00Z">
        <w:r w:rsidR="00244752">
          <w:rPr>
            <w:rFonts w:ascii="Times New Roman" w:hAnsi="Times New Roman" w:cs="Times New Roman"/>
          </w:rPr>
          <w:t xml:space="preserve"> when a 30 min threshold is considered</w:t>
        </w:r>
      </w:ins>
      <w:ins w:id="33" w:author="Anastasia Soukhov" w:date="2024-01-05T13:58:00Z">
        <w:r w:rsidR="00244752">
          <w:rPr>
            <w:rFonts w:ascii="Times New Roman" w:hAnsi="Times New Roman" w:cs="Times New Roman"/>
          </w:rPr>
          <w:t>.</w:t>
        </w:r>
      </w:ins>
      <w:ins w:id="34" w:author="Anastasia Soukhov" w:date="2024-01-05T13:59:00Z">
        <w:r w:rsidR="00244752">
          <w:rPr>
            <w:rFonts w:ascii="Times New Roman" w:hAnsi="Times New Roman" w:cs="Times New Roman"/>
          </w:rPr>
          <w:t xml:space="preserve"> </w:t>
        </w:r>
      </w:ins>
      <w:ins w:id="35" w:author="Anastasia Soukhov" w:date="2024-01-05T14:00:00Z">
        <w:r w:rsidR="00244752">
          <w:rPr>
            <w:rFonts w:ascii="Times New Roman" w:hAnsi="Times New Roman" w:cs="Times New Roman"/>
          </w:rPr>
          <w:t xml:space="preserve">The reverse is true when a 15-min threshold is considered. This </w:t>
        </w:r>
        <w:proofErr w:type="gramStart"/>
        <w:r w:rsidR="00244752">
          <w:rPr>
            <w:rFonts w:ascii="Times New Roman" w:hAnsi="Times New Roman" w:cs="Times New Roman"/>
          </w:rPr>
          <w:t>means:</w:t>
        </w:r>
        <w:proofErr w:type="gramEnd"/>
        <w:r w:rsidR="00244752">
          <w:rPr>
            <w:rFonts w:ascii="Times New Roman" w:hAnsi="Times New Roman" w:cs="Times New Roman"/>
          </w:rPr>
          <w:t xml:space="preserve"> </w:t>
        </w:r>
      </w:ins>
      <w:ins w:id="36" w:author="Anastasia Soukhov" w:date="2024-01-05T14:03:00Z">
        <w:r w:rsidR="00244752">
          <w:rPr>
            <w:rFonts w:ascii="Times New Roman" w:hAnsi="Times New Roman" w:cs="Times New Roman"/>
          </w:rPr>
          <w:t>car/cycling</w:t>
        </w:r>
      </w:ins>
    </w:p>
    <w:p w14:paraId="5F0CEA36" w14:textId="77777777" w:rsidR="00465BAF" w:rsidRDefault="00465BAF" w:rsidP="00465BAF">
      <w:pPr>
        <w:rPr>
          <w:ins w:id="37" w:author="Anastasia Soukhov" w:date="2024-01-05T13:24:00Z"/>
          <w:rFonts w:ascii="Times New Roman" w:hAnsi="Times New Roman" w:cs="Times New Roman"/>
        </w:rPr>
      </w:pPr>
    </w:p>
    <w:p w14:paraId="32CB601C" w14:textId="3ACFF632" w:rsidR="00465BAF" w:rsidRDefault="00465BAF" w:rsidP="00465BAF">
      <w:pPr>
        <w:rPr>
          <w:ins w:id="38" w:author="Anastasia Soukhov" w:date="2024-01-05T14:48:00Z"/>
          <w:rFonts w:ascii="Times New Roman" w:hAnsi="Times New Roman" w:cs="Times New Roman"/>
        </w:rPr>
      </w:pPr>
      <w:ins w:id="39" w:author="Anastasia Soukhov" w:date="2024-01-05T13:24:00Z">
        <w:r>
          <w:rPr>
            <w:rFonts w:ascii="Times New Roman" w:hAnsi="Times New Roman" w:cs="Times New Roman"/>
          </w:rPr>
          <w:t>Things to change:</w:t>
        </w:r>
      </w:ins>
    </w:p>
    <w:p w14:paraId="1DAD9437" w14:textId="52B78295" w:rsidR="002C6169" w:rsidRDefault="002C6169" w:rsidP="002C6169">
      <w:pPr>
        <w:pStyle w:val="ListParagraph"/>
        <w:numPr>
          <w:ilvl w:val="0"/>
          <w:numId w:val="1"/>
        </w:numPr>
        <w:rPr>
          <w:ins w:id="40" w:author="Anastasia Soukhov" w:date="2024-01-05T14:49:00Z"/>
          <w:rFonts w:ascii="Times New Roman" w:hAnsi="Times New Roman" w:cs="Times New Roman"/>
        </w:rPr>
      </w:pPr>
      <w:ins w:id="41" w:author="Anastasia Soukhov" w:date="2024-01-05T14:48:00Z">
        <w:r>
          <w:rPr>
            <w:rFonts w:ascii="Times New Roman" w:hAnsi="Times New Roman" w:cs="Times New Roman"/>
          </w:rPr>
          <w:t>Intro</w:t>
        </w:r>
      </w:ins>
      <w:ins w:id="42" w:author="Anastasia Soukhov" w:date="2024-01-05T15:08:00Z">
        <w:r w:rsidR="00620D09">
          <w:rPr>
            <w:rFonts w:ascii="Times New Roman" w:hAnsi="Times New Roman" w:cs="Times New Roman"/>
          </w:rPr>
          <w:t xml:space="preserve"> as well as Discuss</w:t>
        </w:r>
      </w:ins>
      <w:ins w:id="43" w:author="Anastasia Soukhov" w:date="2024-01-05T14:48:00Z">
        <w:r>
          <w:rPr>
            <w:rFonts w:ascii="Times New Roman" w:hAnsi="Times New Roman" w:cs="Times New Roman"/>
          </w:rPr>
          <w:t xml:space="preserve">—why we are doing BOTH measures. </w:t>
        </w:r>
      </w:ins>
      <w:ins w:id="44" w:author="Anastasia Soukhov" w:date="2024-01-05T14:49:00Z">
        <w:r>
          <w:rPr>
            <w:rFonts w:ascii="Times New Roman" w:hAnsi="Times New Roman" w:cs="Times New Roman"/>
          </w:rPr>
          <w:t xml:space="preserve">The contribution of doing both. </w:t>
        </w:r>
      </w:ins>
    </w:p>
    <w:p w14:paraId="0467F6AA" w14:textId="0E852EB0" w:rsidR="002C6169" w:rsidRPr="00422D64" w:rsidRDefault="002C6169" w:rsidP="00422D64">
      <w:pPr>
        <w:pStyle w:val="ListParagraph"/>
        <w:numPr>
          <w:ilvl w:val="1"/>
          <w:numId w:val="1"/>
        </w:numPr>
        <w:rPr>
          <w:ins w:id="45" w:author="Anastasia Soukhov" w:date="2024-01-05T13:24:00Z"/>
          <w:rFonts w:ascii="Times New Roman" w:hAnsi="Times New Roman" w:cs="Times New Roman"/>
          <w:rPrChange w:id="46" w:author="Anastasia Soukhov" w:date="2024-01-05T14:55:00Z">
            <w:rPr>
              <w:ins w:id="47" w:author="Anastasia Soukhov" w:date="2024-01-05T13:24:00Z"/>
            </w:rPr>
          </w:rPrChange>
        </w:rPr>
        <w:pPrChange w:id="48" w:author="Anastasia Soukhov" w:date="2024-01-05T14:55:00Z">
          <w:pPr/>
        </w:pPrChange>
      </w:pPr>
      <w:ins w:id="49" w:author="Anastasia Soukhov" w:date="2024-01-05T14:49:00Z">
        <w:r>
          <w:rPr>
            <w:rFonts w:ascii="Times New Roman" w:hAnsi="Times New Roman" w:cs="Times New Roman"/>
          </w:rPr>
          <w:t xml:space="preserve">Car dependency is </w:t>
        </w:r>
      </w:ins>
      <w:proofErr w:type="spellStart"/>
      <w:ins w:id="50" w:author="Anastasia Soukhov" w:date="2024-01-05T14:55:00Z">
        <w:r w:rsidR="00422D64">
          <w:rPr>
            <w:rFonts w:ascii="Times New Roman" w:hAnsi="Times New Roman" w:cs="Times New Roman"/>
          </w:rPr>
          <w:t>intrengced</w:t>
        </w:r>
      </w:ins>
      <w:proofErr w:type="spellEnd"/>
      <w:ins w:id="51" w:author="Anastasia Soukhov" w:date="2024-01-05T14:49:00Z">
        <w:r>
          <w:rPr>
            <w:rFonts w:ascii="Times New Roman" w:hAnsi="Times New Roman" w:cs="Times New Roman"/>
          </w:rPr>
          <w:t>.</w:t>
        </w:r>
        <w:r w:rsidRPr="00422D64">
          <w:rPr>
            <w:rFonts w:ascii="Times New Roman" w:hAnsi="Times New Roman" w:cs="Times New Roman"/>
            <w:rPrChange w:id="52" w:author="Anastasia Soukhov" w:date="2024-01-05T14:55:00Z">
              <w:rPr/>
            </w:rPrChange>
          </w:rPr>
          <w:t xml:space="preserve"> </w:t>
        </w:r>
      </w:ins>
    </w:p>
    <w:p w14:paraId="640C7E65" w14:textId="57BB477C" w:rsidR="00465BAF" w:rsidRDefault="00465BAF" w:rsidP="00465BAF">
      <w:pPr>
        <w:pStyle w:val="ListParagraph"/>
        <w:numPr>
          <w:ilvl w:val="0"/>
          <w:numId w:val="1"/>
        </w:numPr>
        <w:rPr>
          <w:ins w:id="53" w:author="Anastasia Soukhov" w:date="2024-01-05T13:24:00Z"/>
          <w:rFonts w:ascii="Times New Roman" w:hAnsi="Times New Roman" w:cs="Times New Roman"/>
        </w:rPr>
      </w:pPr>
      <w:ins w:id="54" w:author="Anastasia Soukhov" w:date="2024-01-05T13:24:00Z">
        <w:r>
          <w:rPr>
            <w:rFonts w:ascii="Times New Roman" w:hAnsi="Times New Roman" w:cs="Times New Roman"/>
          </w:rPr>
          <w:t xml:space="preserve">Incorporate all tracked </w:t>
        </w:r>
        <w:proofErr w:type="gramStart"/>
        <w:r>
          <w:rPr>
            <w:rFonts w:ascii="Times New Roman" w:hAnsi="Times New Roman" w:cs="Times New Roman"/>
          </w:rPr>
          <w:t>changes</w:t>
        </w:r>
        <w:proofErr w:type="gramEnd"/>
      </w:ins>
    </w:p>
    <w:p w14:paraId="1CE683B7" w14:textId="05C30355" w:rsidR="00465BAF" w:rsidRDefault="00465BAF" w:rsidP="00465BAF">
      <w:pPr>
        <w:pStyle w:val="ListParagraph"/>
        <w:numPr>
          <w:ilvl w:val="0"/>
          <w:numId w:val="1"/>
        </w:numPr>
        <w:rPr>
          <w:ins w:id="55" w:author="Anastasia Soukhov" w:date="2024-01-05T13:25:00Z"/>
          <w:rFonts w:ascii="Times New Roman" w:hAnsi="Times New Roman" w:cs="Times New Roman"/>
        </w:rPr>
      </w:pPr>
      <w:ins w:id="56" w:author="Anastasia Soukhov" w:date="2024-01-05T13:25:00Z">
        <w:r>
          <w:rPr>
            <w:rFonts w:ascii="Times New Roman" w:hAnsi="Times New Roman" w:cs="Times New Roman"/>
          </w:rPr>
          <w:t xml:space="preserve">Make data sources into a </w:t>
        </w:r>
        <w:proofErr w:type="gramStart"/>
        <w:r>
          <w:rPr>
            <w:rFonts w:ascii="Times New Roman" w:hAnsi="Times New Roman" w:cs="Times New Roman"/>
          </w:rPr>
          <w:t>table</w:t>
        </w:r>
        <w:proofErr w:type="gramEnd"/>
      </w:ins>
    </w:p>
    <w:p w14:paraId="0DE781EE" w14:textId="5485F9F5" w:rsidR="00465BAF" w:rsidRDefault="00620D09" w:rsidP="00465BAF">
      <w:pPr>
        <w:pStyle w:val="ListParagraph"/>
        <w:numPr>
          <w:ilvl w:val="0"/>
          <w:numId w:val="1"/>
        </w:numPr>
        <w:rPr>
          <w:ins w:id="57" w:author="Anastasia Soukhov" w:date="2024-01-05T14:42:00Z"/>
          <w:rFonts w:ascii="Times New Roman" w:hAnsi="Times New Roman" w:cs="Times New Roman"/>
        </w:rPr>
      </w:pPr>
      <w:ins w:id="58" w:author="Anastasia Soukhov" w:date="2024-01-05T15:08:00Z">
        <w:r>
          <w:rPr>
            <w:rFonts w:ascii="Times New Roman" w:hAnsi="Times New Roman" w:cs="Times New Roman"/>
          </w:rPr>
          <w:t>Shorten</w:t>
        </w:r>
      </w:ins>
      <w:ins w:id="59" w:author="Anastasia Soukhov" w:date="2024-01-05T13:25:00Z">
        <w:r w:rsidR="00465BAF">
          <w:rPr>
            <w:rFonts w:ascii="Times New Roman" w:hAnsi="Times New Roman" w:cs="Times New Roman"/>
          </w:rPr>
          <w:t xml:space="preserve"> methods</w:t>
        </w:r>
      </w:ins>
      <w:ins w:id="60" w:author="Anastasia Soukhov" w:date="2024-01-05T14:42:00Z">
        <w:r w:rsidR="002C6169">
          <w:rPr>
            <w:rFonts w:ascii="Times New Roman" w:hAnsi="Times New Roman" w:cs="Times New Roman"/>
          </w:rPr>
          <w:t>,</w:t>
        </w:r>
      </w:ins>
    </w:p>
    <w:p w14:paraId="5E9F416B" w14:textId="407993E5" w:rsidR="002C6169" w:rsidRDefault="002C6169" w:rsidP="00465BAF">
      <w:pPr>
        <w:pStyle w:val="ListParagraph"/>
        <w:numPr>
          <w:ilvl w:val="0"/>
          <w:numId w:val="1"/>
        </w:numPr>
        <w:rPr>
          <w:ins w:id="61" w:author="Anastasia Soukhov" w:date="2024-01-05T14:55:00Z"/>
          <w:rFonts w:ascii="Times New Roman" w:hAnsi="Times New Roman" w:cs="Times New Roman"/>
        </w:rPr>
      </w:pPr>
      <w:ins w:id="62" w:author="Anastasia Soukhov" w:date="2024-01-05T14:42:00Z">
        <w:r>
          <w:rPr>
            <w:rFonts w:ascii="Times New Roman" w:hAnsi="Times New Roman" w:cs="Times New Roman"/>
          </w:rPr>
          <w:t xml:space="preserve">Be careful with references, </w:t>
        </w:r>
      </w:ins>
    </w:p>
    <w:p w14:paraId="48D9F229" w14:textId="344493BD" w:rsidR="00422D64" w:rsidRDefault="00422D64" w:rsidP="00422D64">
      <w:pPr>
        <w:pStyle w:val="ListParagraph"/>
        <w:numPr>
          <w:ilvl w:val="0"/>
          <w:numId w:val="1"/>
        </w:numPr>
        <w:rPr>
          <w:ins w:id="63" w:author="Anastasia Soukhov" w:date="2024-01-05T14:59:00Z"/>
          <w:rFonts w:ascii="Times New Roman" w:hAnsi="Times New Roman" w:cs="Times New Roman"/>
        </w:rPr>
      </w:pPr>
      <w:ins w:id="64" w:author="Anastasia Soukhov" w:date="2024-01-05T14:55:00Z">
        <w:r>
          <w:rPr>
            <w:rFonts w:ascii="Times New Roman" w:hAnsi="Times New Roman" w:cs="Times New Roman"/>
          </w:rPr>
          <w:t>Future research can look at emissions, equity, but make it more care-</w:t>
        </w:r>
        <w:proofErr w:type="gramStart"/>
        <w:r>
          <w:rPr>
            <w:rFonts w:ascii="Times New Roman" w:hAnsi="Times New Roman" w:cs="Times New Roman"/>
          </w:rPr>
          <w:t>oriented</w:t>
        </w:r>
      </w:ins>
      <w:proofErr w:type="gramEnd"/>
    </w:p>
    <w:p w14:paraId="5D02845A" w14:textId="6370E34F" w:rsidR="00422D64" w:rsidRPr="00422D64" w:rsidRDefault="00422D64" w:rsidP="00422D64">
      <w:pPr>
        <w:pStyle w:val="ListParagraph"/>
        <w:numPr>
          <w:ilvl w:val="1"/>
          <w:numId w:val="1"/>
        </w:numPr>
        <w:rPr>
          <w:ins w:id="65" w:author="Anastasia Soukhov" w:date="2024-01-05T13:25:00Z"/>
          <w:rFonts w:ascii="Times New Roman" w:hAnsi="Times New Roman" w:cs="Times New Roman"/>
          <w:rPrChange w:id="66" w:author="Anastasia Soukhov" w:date="2024-01-05T14:59:00Z">
            <w:rPr>
              <w:ins w:id="67" w:author="Anastasia Soukhov" w:date="2024-01-05T13:25:00Z"/>
            </w:rPr>
          </w:rPrChange>
        </w:rPr>
        <w:pPrChange w:id="68" w:author="Anastasia Soukhov" w:date="2024-01-05T14:59:00Z">
          <w:pPr>
            <w:pStyle w:val="ListParagraph"/>
            <w:numPr>
              <w:numId w:val="1"/>
            </w:numPr>
            <w:ind w:hanging="360"/>
          </w:pPr>
        </w:pPrChange>
      </w:pPr>
      <w:ins w:id="69" w:author="Anastasia Soukhov" w:date="2024-01-05T14:59:00Z">
        <w:r>
          <w:rPr>
            <w:rFonts w:ascii="Open Sans" w:hAnsi="Open Sans" w:cs="Open Sans"/>
            <w:color w:val="333333"/>
          </w:rPr>
          <w:t> </w:t>
        </w:r>
        <w:r>
          <w:rPr>
            <w:rFonts w:ascii="Open Sans" w:hAnsi="Open Sans" w:cs="Open Sans"/>
            <w:color w:val="333333"/>
          </w:rPr>
          <w:t>“</w:t>
        </w:r>
        <w:r>
          <w:rPr>
            <w:rFonts w:ascii="Open Sans" w:hAnsi="Open Sans" w:cs="Open Sans"/>
            <w:b/>
            <w:bCs/>
            <w:i/>
            <w:iCs/>
            <w:color w:val="333333"/>
          </w:rPr>
          <w:t>Gender, Place and Culture</w:t>
        </w:r>
        <w:r>
          <w:rPr>
            <w:rFonts w:ascii="Open Sans" w:hAnsi="Open Sans" w:cs="Open Sans"/>
            <w:b/>
            <w:bCs/>
            <w:color w:val="333333"/>
          </w:rPr>
          <w:t>”</w:t>
        </w:r>
      </w:ins>
    </w:p>
    <w:p w14:paraId="384958FD" w14:textId="26A48003" w:rsidR="00465BAF" w:rsidRDefault="00465BAF" w:rsidP="00465BAF">
      <w:pPr>
        <w:ind w:left="360"/>
        <w:rPr>
          <w:ins w:id="70" w:author="Anastasia Soukhov" w:date="2024-01-05T15:05:00Z"/>
          <w:rFonts w:ascii="Times New Roman" w:hAnsi="Times New Roman" w:cs="Times New Roman"/>
        </w:rPr>
      </w:pPr>
    </w:p>
    <w:p w14:paraId="6B512A98" w14:textId="77777777" w:rsidR="00620D09" w:rsidRDefault="00620D09" w:rsidP="00465BAF">
      <w:pPr>
        <w:ind w:left="360"/>
        <w:rPr>
          <w:ins w:id="71" w:author="Anastasia Soukhov" w:date="2024-01-05T15:05:00Z"/>
          <w:rFonts w:ascii="Times New Roman" w:hAnsi="Times New Roman" w:cs="Times New Roman"/>
        </w:rPr>
      </w:pPr>
    </w:p>
    <w:p w14:paraId="591F0D49" w14:textId="6B667CCA" w:rsidR="00620D09" w:rsidRDefault="00620D09" w:rsidP="00465BAF">
      <w:pPr>
        <w:ind w:left="360"/>
        <w:rPr>
          <w:ins w:id="72" w:author="Anastasia Soukhov" w:date="2024-01-05T15:06:00Z"/>
          <w:rFonts w:ascii="Times New Roman" w:hAnsi="Times New Roman" w:cs="Times New Roman"/>
        </w:rPr>
      </w:pPr>
      <w:ins w:id="73" w:author="Anastasia Soukhov" w:date="2024-01-05T15:08:00Z">
        <w:r>
          <w:rPr>
            <w:rFonts w:ascii="Times New Roman" w:hAnsi="Times New Roman" w:cs="Times New Roman"/>
          </w:rPr>
          <w:t xml:space="preserve">In discussion: </w:t>
        </w:r>
      </w:ins>
      <w:ins w:id="74" w:author="Anastasia Soukhov" w:date="2024-01-05T15:05:00Z">
        <w:r>
          <w:rPr>
            <w:rFonts w:ascii="Times New Roman" w:hAnsi="Times New Roman" w:cs="Times New Roman"/>
          </w:rPr>
          <w:t>This critic ex</w:t>
        </w:r>
      </w:ins>
      <w:ins w:id="75" w:author="Anastasia Soukhov" w:date="2024-01-05T15:06:00Z">
        <w:r>
          <w:rPr>
            <w:rFonts w:ascii="Times New Roman" w:hAnsi="Times New Roman" w:cs="Times New Roman"/>
          </w:rPr>
          <w:t xml:space="preserve">ists. How do we resound to this </w:t>
        </w:r>
      </w:ins>
      <w:ins w:id="76" w:author="Anastasia Soukhov" w:date="2024-01-05T15:07:00Z">
        <w:r>
          <w:rPr>
            <w:rFonts w:ascii="Times New Roman" w:hAnsi="Times New Roman" w:cs="Times New Roman"/>
          </w:rPr>
          <w:t>critique</w:t>
        </w:r>
      </w:ins>
      <w:ins w:id="77" w:author="Anastasia Soukhov" w:date="2024-01-05T15:06:00Z">
        <w:r>
          <w:rPr>
            <w:rFonts w:ascii="Times New Roman" w:hAnsi="Times New Roman" w:cs="Times New Roman"/>
          </w:rPr>
          <w:t xml:space="preserve">. How do we gender mainstream? This paper provides an empirical example of </w:t>
        </w:r>
        <w:proofErr w:type="gramStart"/>
        <w:r>
          <w:rPr>
            <w:rFonts w:ascii="Times New Roman" w:hAnsi="Times New Roman" w:cs="Times New Roman"/>
          </w:rPr>
          <w:t>one way</w:t>
        </w:r>
        <w:proofErr w:type="gramEnd"/>
        <w:r>
          <w:rPr>
            <w:rFonts w:ascii="Times New Roman" w:hAnsi="Times New Roman" w:cs="Times New Roman"/>
          </w:rPr>
          <w:t xml:space="preserve"> people may want to do this. </w:t>
        </w:r>
      </w:ins>
      <w:ins w:id="78" w:author="Anastasia Soukhov" w:date="2024-01-05T15:07:00Z">
        <w:r>
          <w:rPr>
            <w:rFonts w:ascii="Times New Roman" w:hAnsi="Times New Roman" w:cs="Times New Roman"/>
          </w:rPr>
          <w:t>Feminist</w:t>
        </w:r>
      </w:ins>
      <w:ins w:id="79" w:author="Anastasia Soukhov" w:date="2024-01-05T15:06:00Z">
        <w:r>
          <w:rPr>
            <w:rFonts w:ascii="Times New Roman" w:hAnsi="Times New Roman" w:cs="Times New Roman"/>
          </w:rPr>
          <w:t xml:space="preserve"> accessibility analysis. Destinations are care-destination, instead of jobs. We look across mode as well, as we have data on what modes get used. </w:t>
        </w:r>
      </w:ins>
    </w:p>
    <w:p w14:paraId="0BE97173" w14:textId="6FE09291" w:rsidR="00620D09" w:rsidRDefault="00620D09" w:rsidP="00465BAF">
      <w:pPr>
        <w:ind w:left="360"/>
        <w:rPr>
          <w:ins w:id="80" w:author="Anastasia Soukhov" w:date="2024-01-05T15:08:00Z"/>
          <w:rFonts w:ascii="Times New Roman" w:hAnsi="Times New Roman" w:cs="Times New Roman"/>
        </w:rPr>
      </w:pPr>
      <w:ins w:id="81" w:author="Anastasia Soukhov" w:date="2024-01-05T15:06:00Z">
        <w:r>
          <w:rPr>
            <w:rFonts w:ascii="Times New Roman" w:hAnsi="Times New Roman" w:cs="Times New Roman"/>
          </w:rPr>
          <w:t xml:space="preserve">Limitations: doing </w:t>
        </w:r>
        <w:proofErr w:type="gramStart"/>
        <w:r>
          <w:rPr>
            <w:rFonts w:ascii="Times New Roman" w:hAnsi="Times New Roman" w:cs="Times New Roman"/>
          </w:rPr>
          <w:t>these analysis</w:t>
        </w:r>
        <w:proofErr w:type="gramEnd"/>
        <w:r>
          <w:rPr>
            <w:rFonts w:ascii="Times New Roman" w:hAnsi="Times New Roman" w:cs="Times New Roman"/>
          </w:rPr>
          <w:t xml:space="preserve"> is an important first step but they highlight biases in </w:t>
        </w:r>
      </w:ins>
      <w:ins w:id="82" w:author="Anastasia Soukhov" w:date="2024-01-05T15:07:00Z">
        <w:r>
          <w:rPr>
            <w:rFonts w:ascii="Times New Roman" w:hAnsi="Times New Roman" w:cs="Times New Roman"/>
          </w:rPr>
          <w:t xml:space="preserve">the data. Like weighting. We don’t have it within travel survey. </w:t>
        </w:r>
      </w:ins>
    </w:p>
    <w:p w14:paraId="1C7D3C7A" w14:textId="20BC4993" w:rsidR="00620D09" w:rsidRDefault="00620D09" w:rsidP="00465BAF">
      <w:pPr>
        <w:ind w:left="360"/>
        <w:rPr>
          <w:ins w:id="83" w:author="Anastasia Soukhov" w:date="2024-01-05T15:10:00Z"/>
          <w:rFonts w:ascii="Times New Roman" w:hAnsi="Times New Roman" w:cs="Times New Roman"/>
        </w:rPr>
      </w:pPr>
      <w:ins w:id="84" w:author="Anastasia Soukhov" w:date="2024-01-05T15:08:00Z">
        <w:r>
          <w:rPr>
            <w:rFonts w:ascii="Times New Roman" w:hAnsi="Times New Roman" w:cs="Times New Roman"/>
          </w:rPr>
          <w:lastRenderedPageBreak/>
          <w:t xml:space="preserve">This isn’t the most amazing access measure you’ve ever seen – it’s an empirical example of a theoretical concept. </w:t>
        </w:r>
      </w:ins>
    </w:p>
    <w:p w14:paraId="09CED4FE" w14:textId="77777777" w:rsidR="00620D09" w:rsidRDefault="00620D09" w:rsidP="00465BAF">
      <w:pPr>
        <w:ind w:left="360"/>
        <w:rPr>
          <w:ins w:id="85" w:author="Anastasia Soukhov" w:date="2024-01-05T15:10:00Z"/>
          <w:rFonts w:ascii="Times New Roman" w:hAnsi="Times New Roman" w:cs="Times New Roman"/>
        </w:rPr>
      </w:pPr>
    </w:p>
    <w:p w14:paraId="6EEAE3AF" w14:textId="77777777" w:rsidR="00620D09" w:rsidRDefault="00620D09" w:rsidP="00465BAF">
      <w:pPr>
        <w:ind w:left="360"/>
        <w:rPr>
          <w:ins w:id="86" w:author="Anastasia Soukhov" w:date="2024-01-05T15:10:00Z"/>
          <w:rFonts w:ascii="Times New Roman" w:hAnsi="Times New Roman" w:cs="Times New Roman"/>
        </w:rPr>
      </w:pPr>
    </w:p>
    <w:p w14:paraId="1E62B603" w14:textId="3E0B45A3" w:rsidR="00620D09" w:rsidRDefault="00620D09" w:rsidP="00465BAF">
      <w:pPr>
        <w:ind w:left="360"/>
        <w:rPr>
          <w:ins w:id="87" w:author="Anastasia Soukhov" w:date="2024-01-05T15:11:00Z"/>
          <w:rFonts w:ascii="Times New Roman" w:hAnsi="Times New Roman" w:cs="Times New Roman"/>
        </w:rPr>
      </w:pPr>
      <w:ins w:id="88" w:author="Anastasia Soukhov" w:date="2024-01-05T15:11:00Z">
        <w:r>
          <w:rPr>
            <w:rFonts w:ascii="Times New Roman" w:hAnsi="Times New Roman" w:cs="Times New Roman"/>
          </w:rPr>
          <w:t xml:space="preserve">Intro: </w:t>
        </w:r>
      </w:ins>
      <w:ins w:id="89" w:author="Anastasia Soukhov" w:date="2024-01-05T15:10:00Z">
        <w:r>
          <w:rPr>
            <w:rFonts w:ascii="Times New Roman" w:hAnsi="Times New Roman" w:cs="Times New Roman"/>
          </w:rPr>
          <w:t xml:space="preserve">The goal od this study is to put </w:t>
        </w:r>
        <w:proofErr w:type="spellStart"/>
        <w:r>
          <w:rPr>
            <w:rFonts w:ascii="Times New Roman" w:hAnsi="Times New Roman" w:cs="Times New Roman"/>
          </w:rPr>
          <w:t>forther</w:t>
        </w:r>
        <w:proofErr w:type="spellEnd"/>
        <w:r>
          <w:rPr>
            <w:rFonts w:ascii="Times New Roman" w:hAnsi="Times New Roman" w:cs="Times New Roman"/>
          </w:rPr>
          <w:t xml:space="preserve"> this theoretical contribution as an empirical example. One t</w:t>
        </w:r>
      </w:ins>
      <w:ins w:id="90" w:author="Anastasia Soukhov" w:date="2024-01-05T15:11:00Z">
        <w:r>
          <w:rPr>
            <w:rFonts w:ascii="Times New Roman" w:hAnsi="Times New Roman" w:cs="Times New Roman"/>
          </w:rPr>
          <w:t xml:space="preserve">ool of many. </w:t>
        </w:r>
      </w:ins>
    </w:p>
    <w:p w14:paraId="6F153828" w14:textId="77777777" w:rsidR="00620D09" w:rsidRDefault="00620D09" w:rsidP="00465BAF">
      <w:pPr>
        <w:ind w:left="360"/>
        <w:rPr>
          <w:ins w:id="91" w:author="Anastasia Soukhov" w:date="2024-01-05T15:11:00Z"/>
          <w:rFonts w:ascii="Times New Roman" w:hAnsi="Times New Roman" w:cs="Times New Roman"/>
        </w:rPr>
      </w:pPr>
    </w:p>
    <w:p w14:paraId="39E0B50C" w14:textId="304EA9CC" w:rsidR="00620D09" w:rsidRDefault="00620D09" w:rsidP="00465BAF">
      <w:pPr>
        <w:ind w:left="360"/>
        <w:rPr>
          <w:ins w:id="92" w:author="Anastasia Soukhov" w:date="2024-01-05T15:11:00Z"/>
          <w:rFonts w:ascii="Times New Roman" w:hAnsi="Times New Roman" w:cs="Times New Roman"/>
        </w:rPr>
      </w:pPr>
      <w:ins w:id="93" w:author="Anastasia Soukhov" w:date="2024-01-05T15:11:00Z">
        <w:r>
          <w:rPr>
            <w:rFonts w:ascii="Times New Roman" w:hAnsi="Times New Roman" w:cs="Times New Roman"/>
          </w:rPr>
          <w:t xml:space="preserve">In discussion: limitations in data. We don’t know much about these trips. </w:t>
        </w:r>
      </w:ins>
    </w:p>
    <w:p w14:paraId="0A841869" w14:textId="77777777" w:rsidR="00620D09" w:rsidRDefault="00620D09" w:rsidP="00465BAF">
      <w:pPr>
        <w:ind w:left="360"/>
        <w:rPr>
          <w:ins w:id="94" w:author="Anastasia Soukhov" w:date="2024-01-05T15:11:00Z"/>
          <w:rFonts w:ascii="Times New Roman" w:hAnsi="Times New Roman" w:cs="Times New Roman"/>
        </w:rPr>
      </w:pPr>
    </w:p>
    <w:p w14:paraId="5E3DFEF2" w14:textId="77777777" w:rsidR="00620D09" w:rsidRDefault="00620D09" w:rsidP="00465BAF">
      <w:pPr>
        <w:ind w:left="360"/>
        <w:rPr>
          <w:ins w:id="95" w:author="Anastasia Soukhov" w:date="2024-01-05T15:13:00Z"/>
          <w:rFonts w:ascii="Times New Roman" w:hAnsi="Times New Roman" w:cs="Times New Roman"/>
        </w:rPr>
      </w:pPr>
    </w:p>
    <w:p w14:paraId="58016E28" w14:textId="77777777" w:rsidR="00E57BD3" w:rsidRDefault="00E57BD3" w:rsidP="00E57BD3">
      <w:pPr>
        <w:ind w:left="360"/>
        <w:rPr>
          <w:ins w:id="96" w:author="Anastasia Soukhov" w:date="2024-01-05T15:16:00Z"/>
          <w:rFonts w:ascii="Times New Roman" w:hAnsi="Times New Roman" w:cs="Times New Roman"/>
        </w:rPr>
      </w:pPr>
      <w:ins w:id="97" w:author="Anastasia Soukhov" w:date="2024-01-05T15:13:00Z">
        <w:r>
          <w:rPr>
            <w:rFonts w:ascii="Times New Roman" w:hAnsi="Times New Roman" w:cs="Times New Roman"/>
          </w:rPr>
          <w:t>‘</w:t>
        </w:r>
        <w:proofErr w:type="gramStart"/>
        <w:r>
          <w:rPr>
            <w:rFonts w:ascii="Times New Roman" w:hAnsi="Times New Roman" w:cs="Times New Roman"/>
          </w:rPr>
          <w:t>access</w:t>
        </w:r>
        <w:proofErr w:type="gramEnd"/>
        <w:r>
          <w:rPr>
            <w:rFonts w:ascii="Times New Roman" w:hAnsi="Times New Roman" w:cs="Times New Roman"/>
          </w:rPr>
          <w:t xml:space="preserve"> to care’—holistic. Errand running – </w:t>
        </w:r>
      </w:ins>
      <w:ins w:id="98" w:author="Anastasia Soukhov" w:date="2024-01-05T15:14:00Z">
        <w:r>
          <w:rPr>
            <w:rFonts w:ascii="Times New Roman" w:hAnsi="Times New Roman" w:cs="Times New Roman"/>
          </w:rPr>
          <w:t xml:space="preserve">it happens every day, like going to work! </w:t>
        </w:r>
      </w:ins>
    </w:p>
    <w:p w14:paraId="1723D1F3" w14:textId="77777777" w:rsidR="00E57BD3" w:rsidRDefault="00E57BD3" w:rsidP="00E57BD3">
      <w:pPr>
        <w:ind w:left="360"/>
        <w:rPr>
          <w:ins w:id="99" w:author="Anastasia Soukhov" w:date="2024-01-05T15:16:00Z"/>
          <w:rFonts w:ascii="Times New Roman" w:hAnsi="Times New Roman" w:cs="Times New Roman"/>
        </w:rPr>
      </w:pPr>
    </w:p>
    <w:p w14:paraId="09A05024" w14:textId="77777777" w:rsidR="00E57BD3" w:rsidRDefault="00E57BD3" w:rsidP="00E57BD3">
      <w:pPr>
        <w:pStyle w:val="ListParagraph"/>
        <w:numPr>
          <w:ilvl w:val="0"/>
          <w:numId w:val="1"/>
        </w:numPr>
        <w:rPr>
          <w:ins w:id="100" w:author="Anastasia Soukhov" w:date="2024-01-05T15:17:00Z"/>
          <w:rFonts w:ascii="Times New Roman" w:hAnsi="Times New Roman" w:cs="Times New Roman"/>
        </w:rPr>
      </w:pPr>
      <w:ins w:id="101" w:author="Anastasia Soukhov" w:date="2024-01-05T15:17:00Z">
        <w:r>
          <w:rPr>
            <w:rFonts w:ascii="Times New Roman" w:hAnsi="Times New Roman" w:cs="Times New Roman"/>
          </w:rPr>
          <w:t xml:space="preserve">Trip-chaining; that’s trips along the way. </w:t>
        </w:r>
      </w:ins>
    </w:p>
    <w:p w14:paraId="68BDF63F" w14:textId="22C3D29E" w:rsidR="00E57BD3" w:rsidRDefault="00E57BD3" w:rsidP="00E57BD3">
      <w:pPr>
        <w:pStyle w:val="ListParagraph"/>
        <w:numPr>
          <w:ilvl w:val="0"/>
          <w:numId w:val="1"/>
        </w:numPr>
        <w:rPr>
          <w:ins w:id="102" w:author="Anastasia Soukhov" w:date="2024-01-05T15:17:00Z"/>
          <w:rFonts w:ascii="Times New Roman" w:hAnsi="Times New Roman" w:cs="Times New Roman"/>
        </w:rPr>
      </w:pPr>
      <w:ins w:id="103" w:author="Anastasia Soukhov" w:date="2024-01-05T15:17:00Z">
        <w:r>
          <w:rPr>
            <w:rFonts w:ascii="Times New Roman" w:hAnsi="Times New Roman" w:cs="Times New Roman"/>
          </w:rPr>
          <w:t xml:space="preserve">Planning for care; </w:t>
        </w:r>
      </w:ins>
      <w:ins w:id="104" w:author="Anastasia Soukhov" w:date="2024-01-05T15:18:00Z">
        <w:r>
          <w:rPr>
            <w:rFonts w:ascii="Times New Roman" w:hAnsi="Times New Roman" w:cs="Times New Roman"/>
          </w:rPr>
          <w:t>the bias</w:t>
        </w:r>
      </w:ins>
      <w:ins w:id="105" w:author="Anastasia Soukhov" w:date="2024-01-05T15:19:00Z">
        <w:r>
          <w:rPr>
            <w:rFonts w:ascii="Times New Roman" w:hAnsi="Times New Roman" w:cs="Times New Roman"/>
          </w:rPr>
          <w:t xml:space="preserve"> is there. </w:t>
        </w:r>
      </w:ins>
    </w:p>
    <w:p w14:paraId="7C60664C" w14:textId="5E0A60F7" w:rsidR="00E57BD3" w:rsidRDefault="00E57BD3" w:rsidP="00E57BD3">
      <w:pPr>
        <w:pStyle w:val="ListParagraph"/>
        <w:numPr>
          <w:ilvl w:val="0"/>
          <w:numId w:val="1"/>
        </w:numPr>
        <w:rPr>
          <w:ins w:id="106" w:author="Anastasia Soukhov" w:date="2024-01-05T15:20:00Z"/>
          <w:rFonts w:ascii="Times New Roman" w:hAnsi="Times New Roman" w:cs="Times New Roman"/>
        </w:rPr>
      </w:pPr>
      <w:ins w:id="107" w:author="Anastasia Soukhov" w:date="2024-01-05T15:14:00Z">
        <w:r w:rsidRPr="00E57BD3">
          <w:rPr>
            <w:rFonts w:ascii="Times New Roman" w:hAnsi="Times New Roman" w:cs="Times New Roman"/>
            <w:rPrChange w:id="108" w:author="Anastasia Soukhov" w:date="2024-01-05T15:16:00Z">
              <w:rPr/>
            </w:rPrChange>
          </w:rPr>
          <w:t>15-min</w:t>
        </w:r>
      </w:ins>
      <w:ins w:id="109" w:author="Anastasia Soukhov" w:date="2024-01-05T15:18:00Z">
        <w:r>
          <w:rPr>
            <w:rFonts w:ascii="Times New Roman" w:hAnsi="Times New Roman" w:cs="Times New Roman"/>
          </w:rPr>
          <w:t xml:space="preserve"> cities; they think of access to all things. </w:t>
        </w:r>
      </w:ins>
      <w:ins w:id="110" w:author="Anastasia Soukhov" w:date="2024-01-05T15:14:00Z">
        <w:r w:rsidRPr="00E57BD3">
          <w:rPr>
            <w:rFonts w:ascii="Times New Roman" w:hAnsi="Times New Roman" w:cs="Times New Roman"/>
            <w:rPrChange w:id="111" w:author="Anastasia Soukhov" w:date="2024-01-05T15:16:00Z">
              <w:rPr/>
            </w:rPrChange>
          </w:rPr>
          <w:t xml:space="preserve"> </w:t>
        </w:r>
      </w:ins>
    </w:p>
    <w:p w14:paraId="60D51D18" w14:textId="06AE7521" w:rsidR="00E57BD3" w:rsidRDefault="00E57BD3" w:rsidP="00E57BD3">
      <w:pPr>
        <w:pStyle w:val="ListParagraph"/>
        <w:numPr>
          <w:ilvl w:val="0"/>
          <w:numId w:val="1"/>
        </w:numPr>
        <w:rPr>
          <w:ins w:id="112" w:author="Anastasia Soukhov" w:date="2024-01-05T15:22:00Z"/>
          <w:rFonts w:ascii="Times New Roman" w:hAnsi="Times New Roman" w:cs="Times New Roman"/>
        </w:rPr>
      </w:pPr>
      <w:ins w:id="113" w:author="Anastasia Soukhov" w:date="2024-01-05T15:20:00Z">
        <w:r>
          <w:rPr>
            <w:rFonts w:ascii="Times New Roman" w:hAnsi="Times New Roman" w:cs="Times New Roman"/>
          </w:rPr>
          <w:t xml:space="preserve">New transit projects are assessed to help people get to jobs. What about other destinations? Destinations to </w:t>
        </w:r>
      </w:ins>
    </w:p>
    <w:p w14:paraId="5B9BB588" w14:textId="291247D5" w:rsidR="00E57BD3" w:rsidRDefault="00E57BD3" w:rsidP="00E57BD3">
      <w:pPr>
        <w:pStyle w:val="ListParagraph"/>
        <w:numPr>
          <w:ilvl w:val="0"/>
          <w:numId w:val="1"/>
        </w:numPr>
        <w:rPr>
          <w:ins w:id="114" w:author="Anastasia Soukhov" w:date="2024-01-05T15:24:00Z"/>
          <w:rFonts w:ascii="Times New Roman" w:hAnsi="Times New Roman" w:cs="Times New Roman"/>
        </w:rPr>
      </w:pPr>
      <w:ins w:id="115" w:author="Anastasia Soukhov" w:date="2024-01-05T15:22:00Z">
        <w:r>
          <w:rPr>
            <w:rFonts w:ascii="Times New Roman" w:hAnsi="Times New Roman" w:cs="Times New Roman"/>
          </w:rPr>
          <w:t xml:space="preserve">Without care, we will all die. It is undervalued, done by women. If you don’t have access to a car, meeting care needs is a lot of work. We design. </w:t>
        </w:r>
      </w:ins>
    </w:p>
    <w:p w14:paraId="0023A6BD" w14:textId="77777777" w:rsidR="00CB0959" w:rsidRDefault="00CB0959" w:rsidP="00CB0959">
      <w:pPr>
        <w:rPr>
          <w:ins w:id="116" w:author="Anastasia Soukhov" w:date="2024-01-05T15:24:00Z"/>
          <w:rFonts w:ascii="Times New Roman" w:hAnsi="Times New Roman" w:cs="Times New Roman"/>
        </w:rPr>
      </w:pPr>
    </w:p>
    <w:p w14:paraId="0CCAF82A" w14:textId="77777777" w:rsidR="00CB0959" w:rsidRDefault="00CB0959" w:rsidP="00CB0959">
      <w:pPr>
        <w:rPr>
          <w:ins w:id="117" w:author="Anastasia Soukhov" w:date="2024-01-05T15:24:00Z"/>
          <w:rFonts w:ascii="Times New Roman" w:hAnsi="Times New Roman" w:cs="Times New Roman"/>
        </w:rPr>
      </w:pPr>
    </w:p>
    <w:p w14:paraId="19152EA8" w14:textId="1F179775" w:rsidR="00CB0959" w:rsidRPr="00CB0959" w:rsidRDefault="00CB0959" w:rsidP="00CB0959">
      <w:pPr>
        <w:rPr>
          <w:rFonts w:ascii="Times New Roman" w:hAnsi="Times New Roman" w:cs="Times New Roman"/>
          <w:rPrChange w:id="118" w:author="Anastasia Soukhov" w:date="2024-01-05T15:24:00Z">
            <w:rPr/>
          </w:rPrChange>
        </w:rPr>
      </w:pPr>
      <w:ins w:id="119" w:author="Anastasia Soukhov" w:date="2024-01-05T15:24:00Z">
        <w:r>
          <w:rPr>
            <w:rFonts w:ascii="Times New Roman" w:hAnsi="Times New Roman" w:cs="Times New Roman"/>
          </w:rPr>
          <w:t xml:space="preserve">What might a care-centric analysis look like? Pitfalls: data limitations, that is our contribution, there is not data. </w:t>
        </w:r>
      </w:ins>
    </w:p>
    <w:sectPr w:rsidR="00CB0959" w:rsidRPr="00CB0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A5E"/>
    <w:multiLevelType w:val="hybridMultilevel"/>
    <w:tmpl w:val="30F6A782"/>
    <w:lvl w:ilvl="0" w:tplc="2EDAF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032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stasia Soukhov">
    <w15:presenceInfo w15:providerId="AD" w15:userId="S::soukhoa@mcmaster.ca::392781a7-faff-48b2-b865-d393dcda6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E9"/>
    <w:rsid w:val="0000147B"/>
    <w:rsid w:val="000119AE"/>
    <w:rsid w:val="0001519F"/>
    <w:rsid w:val="00020390"/>
    <w:rsid w:val="000212E5"/>
    <w:rsid w:val="00022FD5"/>
    <w:rsid w:val="0002457A"/>
    <w:rsid w:val="000253A4"/>
    <w:rsid w:val="00026DBB"/>
    <w:rsid w:val="0003769E"/>
    <w:rsid w:val="00041EA6"/>
    <w:rsid w:val="0005317F"/>
    <w:rsid w:val="00056EE0"/>
    <w:rsid w:val="00057AB5"/>
    <w:rsid w:val="00057D48"/>
    <w:rsid w:val="0006239F"/>
    <w:rsid w:val="00062E26"/>
    <w:rsid w:val="00076DBD"/>
    <w:rsid w:val="000830BE"/>
    <w:rsid w:val="00085DD9"/>
    <w:rsid w:val="00096AF4"/>
    <w:rsid w:val="000A2CD7"/>
    <w:rsid w:val="000A5936"/>
    <w:rsid w:val="000B2709"/>
    <w:rsid w:val="000B4519"/>
    <w:rsid w:val="000B6631"/>
    <w:rsid w:val="000B737F"/>
    <w:rsid w:val="000E2B13"/>
    <w:rsid w:val="000F267E"/>
    <w:rsid w:val="0010284C"/>
    <w:rsid w:val="001047A8"/>
    <w:rsid w:val="00106EBC"/>
    <w:rsid w:val="001130AF"/>
    <w:rsid w:val="001236DF"/>
    <w:rsid w:val="0014002C"/>
    <w:rsid w:val="0014378C"/>
    <w:rsid w:val="001463A4"/>
    <w:rsid w:val="0014774C"/>
    <w:rsid w:val="00150F4A"/>
    <w:rsid w:val="00151D82"/>
    <w:rsid w:val="00152206"/>
    <w:rsid w:val="001565DC"/>
    <w:rsid w:val="00170841"/>
    <w:rsid w:val="001731B7"/>
    <w:rsid w:val="00180761"/>
    <w:rsid w:val="00180AE4"/>
    <w:rsid w:val="001833B9"/>
    <w:rsid w:val="001865AD"/>
    <w:rsid w:val="001956FE"/>
    <w:rsid w:val="00197FC4"/>
    <w:rsid w:val="001B7F2C"/>
    <w:rsid w:val="001C30EA"/>
    <w:rsid w:val="001C722B"/>
    <w:rsid w:val="001D3942"/>
    <w:rsid w:val="001E0035"/>
    <w:rsid w:val="001E43CC"/>
    <w:rsid w:val="001E4659"/>
    <w:rsid w:val="001E49D9"/>
    <w:rsid w:val="001E626C"/>
    <w:rsid w:val="001F60A6"/>
    <w:rsid w:val="001F76EC"/>
    <w:rsid w:val="00217581"/>
    <w:rsid w:val="002261C9"/>
    <w:rsid w:val="00241B68"/>
    <w:rsid w:val="00244752"/>
    <w:rsid w:val="002667AF"/>
    <w:rsid w:val="00276497"/>
    <w:rsid w:val="0028482B"/>
    <w:rsid w:val="002868EF"/>
    <w:rsid w:val="00291423"/>
    <w:rsid w:val="002957F6"/>
    <w:rsid w:val="002B2843"/>
    <w:rsid w:val="002C6169"/>
    <w:rsid w:val="002D10FD"/>
    <w:rsid w:val="002D2264"/>
    <w:rsid w:val="002E2E0F"/>
    <w:rsid w:val="002E36EB"/>
    <w:rsid w:val="002E4718"/>
    <w:rsid w:val="002F5718"/>
    <w:rsid w:val="00310337"/>
    <w:rsid w:val="00322A4C"/>
    <w:rsid w:val="00324733"/>
    <w:rsid w:val="003306FE"/>
    <w:rsid w:val="00331E83"/>
    <w:rsid w:val="00341998"/>
    <w:rsid w:val="00343689"/>
    <w:rsid w:val="00350741"/>
    <w:rsid w:val="00363C45"/>
    <w:rsid w:val="00375803"/>
    <w:rsid w:val="00384F30"/>
    <w:rsid w:val="003908CC"/>
    <w:rsid w:val="00392842"/>
    <w:rsid w:val="003941B4"/>
    <w:rsid w:val="003B162D"/>
    <w:rsid w:val="003B3C85"/>
    <w:rsid w:val="003B69D5"/>
    <w:rsid w:val="003D3CC4"/>
    <w:rsid w:val="003F2615"/>
    <w:rsid w:val="003F41E9"/>
    <w:rsid w:val="004008CB"/>
    <w:rsid w:val="004016B4"/>
    <w:rsid w:val="004045B4"/>
    <w:rsid w:val="0041256B"/>
    <w:rsid w:val="00413D81"/>
    <w:rsid w:val="00422D64"/>
    <w:rsid w:val="00425076"/>
    <w:rsid w:val="00455278"/>
    <w:rsid w:val="004573DC"/>
    <w:rsid w:val="00460108"/>
    <w:rsid w:val="0046352F"/>
    <w:rsid w:val="00465BAF"/>
    <w:rsid w:val="00465C40"/>
    <w:rsid w:val="00470AF1"/>
    <w:rsid w:val="00472443"/>
    <w:rsid w:val="00474681"/>
    <w:rsid w:val="00476DAE"/>
    <w:rsid w:val="004873B0"/>
    <w:rsid w:val="00496F9B"/>
    <w:rsid w:val="00497680"/>
    <w:rsid w:val="004A62C4"/>
    <w:rsid w:val="004B3190"/>
    <w:rsid w:val="004B4BF9"/>
    <w:rsid w:val="004C449A"/>
    <w:rsid w:val="004C72F9"/>
    <w:rsid w:val="004C7D97"/>
    <w:rsid w:val="004E086D"/>
    <w:rsid w:val="004E1B45"/>
    <w:rsid w:val="004E47F4"/>
    <w:rsid w:val="004E6F31"/>
    <w:rsid w:val="004F4ED8"/>
    <w:rsid w:val="004F558E"/>
    <w:rsid w:val="00500137"/>
    <w:rsid w:val="00520F59"/>
    <w:rsid w:val="00523C93"/>
    <w:rsid w:val="00525F4C"/>
    <w:rsid w:val="00526BF6"/>
    <w:rsid w:val="00535985"/>
    <w:rsid w:val="00552A37"/>
    <w:rsid w:val="005573B9"/>
    <w:rsid w:val="005577E7"/>
    <w:rsid w:val="00563849"/>
    <w:rsid w:val="00565E00"/>
    <w:rsid w:val="005850C3"/>
    <w:rsid w:val="00585412"/>
    <w:rsid w:val="005868D9"/>
    <w:rsid w:val="00594BF2"/>
    <w:rsid w:val="005A2508"/>
    <w:rsid w:val="005B6FEC"/>
    <w:rsid w:val="005C2FCB"/>
    <w:rsid w:val="005C43E1"/>
    <w:rsid w:val="005D090E"/>
    <w:rsid w:val="005D43D2"/>
    <w:rsid w:val="005D4E1C"/>
    <w:rsid w:val="005D6D28"/>
    <w:rsid w:val="005E51A3"/>
    <w:rsid w:val="005E6A93"/>
    <w:rsid w:val="005F04D4"/>
    <w:rsid w:val="005F546D"/>
    <w:rsid w:val="00607682"/>
    <w:rsid w:val="00615128"/>
    <w:rsid w:val="0061700D"/>
    <w:rsid w:val="00620D09"/>
    <w:rsid w:val="00623C70"/>
    <w:rsid w:val="006327F4"/>
    <w:rsid w:val="00651518"/>
    <w:rsid w:val="00663867"/>
    <w:rsid w:val="006649AE"/>
    <w:rsid w:val="006762BE"/>
    <w:rsid w:val="00680592"/>
    <w:rsid w:val="00681C21"/>
    <w:rsid w:val="00683AEF"/>
    <w:rsid w:val="00691449"/>
    <w:rsid w:val="006A6CD1"/>
    <w:rsid w:val="006C0B3B"/>
    <w:rsid w:val="006C5918"/>
    <w:rsid w:val="006C63B9"/>
    <w:rsid w:val="006D3A3D"/>
    <w:rsid w:val="006E1E89"/>
    <w:rsid w:val="006E553F"/>
    <w:rsid w:val="006F1BD9"/>
    <w:rsid w:val="00703E9D"/>
    <w:rsid w:val="007063CE"/>
    <w:rsid w:val="00707D87"/>
    <w:rsid w:val="007155D5"/>
    <w:rsid w:val="00721DA3"/>
    <w:rsid w:val="0073032E"/>
    <w:rsid w:val="00731495"/>
    <w:rsid w:val="00737176"/>
    <w:rsid w:val="00741FD9"/>
    <w:rsid w:val="00744F7A"/>
    <w:rsid w:val="00746E57"/>
    <w:rsid w:val="007509AE"/>
    <w:rsid w:val="007617D7"/>
    <w:rsid w:val="007701C3"/>
    <w:rsid w:val="00771723"/>
    <w:rsid w:val="00787496"/>
    <w:rsid w:val="007968E2"/>
    <w:rsid w:val="00797BE5"/>
    <w:rsid w:val="00797D54"/>
    <w:rsid w:val="007B695F"/>
    <w:rsid w:val="007E6A68"/>
    <w:rsid w:val="007F4C4E"/>
    <w:rsid w:val="00825A43"/>
    <w:rsid w:val="00850692"/>
    <w:rsid w:val="008548DB"/>
    <w:rsid w:val="00873874"/>
    <w:rsid w:val="00875D5D"/>
    <w:rsid w:val="00883A76"/>
    <w:rsid w:val="008921D5"/>
    <w:rsid w:val="0089364D"/>
    <w:rsid w:val="008B22C8"/>
    <w:rsid w:val="008B3171"/>
    <w:rsid w:val="008C3543"/>
    <w:rsid w:val="008C7B4A"/>
    <w:rsid w:val="008E31EF"/>
    <w:rsid w:val="008F1708"/>
    <w:rsid w:val="008F5D6D"/>
    <w:rsid w:val="008F6426"/>
    <w:rsid w:val="008F6911"/>
    <w:rsid w:val="0090114D"/>
    <w:rsid w:val="00901FD8"/>
    <w:rsid w:val="009063B8"/>
    <w:rsid w:val="00914C50"/>
    <w:rsid w:val="00917F19"/>
    <w:rsid w:val="00922D49"/>
    <w:rsid w:val="00944EF6"/>
    <w:rsid w:val="00950C77"/>
    <w:rsid w:val="00953FAD"/>
    <w:rsid w:val="009755CD"/>
    <w:rsid w:val="009805A5"/>
    <w:rsid w:val="00980848"/>
    <w:rsid w:val="009848AF"/>
    <w:rsid w:val="00993F65"/>
    <w:rsid w:val="00995AD8"/>
    <w:rsid w:val="00996826"/>
    <w:rsid w:val="00996CF3"/>
    <w:rsid w:val="009A0668"/>
    <w:rsid w:val="009B096E"/>
    <w:rsid w:val="009D1E10"/>
    <w:rsid w:val="009E13E1"/>
    <w:rsid w:val="009E3633"/>
    <w:rsid w:val="009E3CFE"/>
    <w:rsid w:val="009F5E04"/>
    <w:rsid w:val="00A0558C"/>
    <w:rsid w:val="00A3215B"/>
    <w:rsid w:val="00A376D8"/>
    <w:rsid w:val="00A435E6"/>
    <w:rsid w:val="00A522D0"/>
    <w:rsid w:val="00A715A9"/>
    <w:rsid w:val="00A7461A"/>
    <w:rsid w:val="00A81BE8"/>
    <w:rsid w:val="00A86173"/>
    <w:rsid w:val="00A8636F"/>
    <w:rsid w:val="00AA29E3"/>
    <w:rsid w:val="00AC2060"/>
    <w:rsid w:val="00AC3D56"/>
    <w:rsid w:val="00AC6717"/>
    <w:rsid w:val="00AC6A61"/>
    <w:rsid w:val="00AD084C"/>
    <w:rsid w:val="00AE1081"/>
    <w:rsid w:val="00AE249C"/>
    <w:rsid w:val="00AF1E18"/>
    <w:rsid w:val="00B307EE"/>
    <w:rsid w:val="00B37DDF"/>
    <w:rsid w:val="00B544B4"/>
    <w:rsid w:val="00B63266"/>
    <w:rsid w:val="00B73AB8"/>
    <w:rsid w:val="00B87527"/>
    <w:rsid w:val="00B9347C"/>
    <w:rsid w:val="00BA1C6E"/>
    <w:rsid w:val="00BA2DA0"/>
    <w:rsid w:val="00BA69F7"/>
    <w:rsid w:val="00BA7AAB"/>
    <w:rsid w:val="00BB130A"/>
    <w:rsid w:val="00BC64BF"/>
    <w:rsid w:val="00BD2F2D"/>
    <w:rsid w:val="00BE2728"/>
    <w:rsid w:val="00BE763D"/>
    <w:rsid w:val="00C0234B"/>
    <w:rsid w:val="00C2028B"/>
    <w:rsid w:val="00C37819"/>
    <w:rsid w:val="00C603AA"/>
    <w:rsid w:val="00C61EAE"/>
    <w:rsid w:val="00C65BFC"/>
    <w:rsid w:val="00C67686"/>
    <w:rsid w:val="00C677B4"/>
    <w:rsid w:val="00C7474B"/>
    <w:rsid w:val="00C8398F"/>
    <w:rsid w:val="00C85C89"/>
    <w:rsid w:val="00CB0959"/>
    <w:rsid w:val="00CC1A8B"/>
    <w:rsid w:val="00CC6D75"/>
    <w:rsid w:val="00CC7426"/>
    <w:rsid w:val="00CD6429"/>
    <w:rsid w:val="00CD7215"/>
    <w:rsid w:val="00CE2010"/>
    <w:rsid w:val="00CF42BE"/>
    <w:rsid w:val="00D056BE"/>
    <w:rsid w:val="00D06D24"/>
    <w:rsid w:val="00D07B30"/>
    <w:rsid w:val="00D11EC0"/>
    <w:rsid w:val="00D14A39"/>
    <w:rsid w:val="00D15906"/>
    <w:rsid w:val="00D22D82"/>
    <w:rsid w:val="00D332EF"/>
    <w:rsid w:val="00D3650C"/>
    <w:rsid w:val="00D36EF6"/>
    <w:rsid w:val="00D43CA8"/>
    <w:rsid w:val="00D442DC"/>
    <w:rsid w:val="00D4518B"/>
    <w:rsid w:val="00D5092C"/>
    <w:rsid w:val="00D61B7B"/>
    <w:rsid w:val="00D645EC"/>
    <w:rsid w:val="00D65A90"/>
    <w:rsid w:val="00D65E13"/>
    <w:rsid w:val="00D707A3"/>
    <w:rsid w:val="00D73865"/>
    <w:rsid w:val="00D770CE"/>
    <w:rsid w:val="00D84E9E"/>
    <w:rsid w:val="00D8618C"/>
    <w:rsid w:val="00D878E9"/>
    <w:rsid w:val="00DA2730"/>
    <w:rsid w:val="00DA3864"/>
    <w:rsid w:val="00DA7909"/>
    <w:rsid w:val="00DB5DE0"/>
    <w:rsid w:val="00DB7DA7"/>
    <w:rsid w:val="00DC406A"/>
    <w:rsid w:val="00DD06AC"/>
    <w:rsid w:val="00DD6881"/>
    <w:rsid w:val="00DE3938"/>
    <w:rsid w:val="00DE47E3"/>
    <w:rsid w:val="00DE7EFE"/>
    <w:rsid w:val="00DF2285"/>
    <w:rsid w:val="00E05CEA"/>
    <w:rsid w:val="00E07410"/>
    <w:rsid w:val="00E11238"/>
    <w:rsid w:val="00E167FC"/>
    <w:rsid w:val="00E30642"/>
    <w:rsid w:val="00E33E14"/>
    <w:rsid w:val="00E34924"/>
    <w:rsid w:val="00E37DBF"/>
    <w:rsid w:val="00E4744C"/>
    <w:rsid w:val="00E477C8"/>
    <w:rsid w:val="00E56282"/>
    <w:rsid w:val="00E57BD3"/>
    <w:rsid w:val="00E62797"/>
    <w:rsid w:val="00E70ECF"/>
    <w:rsid w:val="00E71412"/>
    <w:rsid w:val="00E71C27"/>
    <w:rsid w:val="00E849D2"/>
    <w:rsid w:val="00E858CE"/>
    <w:rsid w:val="00E86DA1"/>
    <w:rsid w:val="00E9160E"/>
    <w:rsid w:val="00EA27CE"/>
    <w:rsid w:val="00EA5BEA"/>
    <w:rsid w:val="00EA7734"/>
    <w:rsid w:val="00EB6426"/>
    <w:rsid w:val="00EB78AC"/>
    <w:rsid w:val="00ED17E9"/>
    <w:rsid w:val="00ED2E8D"/>
    <w:rsid w:val="00ED2F2F"/>
    <w:rsid w:val="00ED4601"/>
    <w:rsid w:val="00EE1AF9"/>
    <w:rsid w:val="00EE319A"/>
    <w:rsid w:val="00EF04F6"/>
    <w:rsid w:val="00EF1195"/>
    <w:rsid w:val="00EF3C7F"/>
    <w:rsid w:val="00F0728A"/>
    <w:rsid w:val="00F23964"/>
    <w:rsid w:val="00F25349"/>
    <w:rsid w:val="00F305B1"/>
    <w:rsid w:val="00F32E82"/>
    <w:rsid w:val="00F37E0B"/>
    <w:rsid w:val="00F42DF3"/>
    <w:rsid w:val="00F4560D"/>
    <w:rsid w:val="00F77A20"/>
    <w:rsid w:val="00FC6EA5"/>
    <w:rsid w:val="00FC7EDF"/>
    <w:rsid w:val="00FE29EE"/>
    <w:rsid w:val="00FE3738"/>
    <w:rsid w:val="00FE5812"/>
    <w:rsid w:val="00FE6D39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348F"/>
  <w15:chartTrackingRefBased/>
  <w15:docId w15:val="{0E650AEE-EB84-B04D-A256-5259585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E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5BA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Ravensbergen</dc:creator>
  <cp:keywords/>
  <dc:description/>
  <cp:lastModifiedBy>Anastasia Soukhov</cp:lastModifiedBy>
  <cp:revision>3</cp:revision>
  <dcterms:created xsi:type="dcterms:W3CDTF">2024-01-04T16:42:00Z</dcterms:created>
  <dcterms:modified xsi:type="dcterms:W3CDTF">2024-01-05T22:09:00Z</dcterms:modified>
</cp:coreProperties>
</file>